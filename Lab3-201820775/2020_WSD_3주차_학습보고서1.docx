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0144B2C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3주차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4649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EE0A6B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del w:id="0" w:author="만든 이" w:date="2020-09-18T23:43:00Z">
              <w:r w:rsidDel="00DB463F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delText xml:space="preserve">             </w:delText>
              </w:r>
            </w:del>
            <w:ins w:id="1" w:author="만든 이" w:date="2020-09-18T23:43:00Z">
              <w:r w:rsidR="00DB463F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홍수민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5" w:type="dxa"/>
          </w:tcPr>
          <w:p w14:paraId="0404E830" w14:textId="4FCC1EC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del w:id="2" w:author="만든 이" w:date="2020-09-18T23:43:00Z">
              <w:r w:rsidDel="002C180C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elText xml:space="preserve">: </w:delText>
              </w:r>
              <w:r w:rsidDel="002C180C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delText xml:space="preserve">                     </w:delText>
              </w:r>
            </w:del>
            <w:ins w:id="3" w:author="만든 이" w:date="2020-09-18T23:43:00Z">
              <w:r w:rsidR="002C180C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t xml:space="preserve">: </w:t>
              </w:r>
              <w:del w:id="4" w:author="만든 이" w:date="2020-09-18T23:43:00Z">
                <w:r w:rsidR="002C180C" w:rsidDel="005E7552">
                  <w:rPr>
                    <w:rFonts w:ascii="함초롬바탕" w:eastAsia="함초롬바탕" w:hAnsi="함초롬바탕" w:cs="함초롬바탕" w:hint="eastAsia"/>
                    <w:color w:val="000000"/>
                    <w:kern w:val="0"/>
                    <w:szCs w:val="20"/>
                    <w:u w:val="single"/>
                  </w:rPr>
                  <w:delText>201820775</w:delText>
                </w:r>
              </w:del>
              <w:r w:rsidR="005E7552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소프트웨어</w:t>
              </w:r>
              <w:r w:rsidR="002C180C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 xml:space="preserve">     </w:t>
              </w:r>
            </w:ins>
          </w:p>
        </w:tc>
        <w:tc>
          <w:tcPr>
            <w:tcW w:w="3006" w:type="dxa"/>
          </w:tcPr>
          <w:p w14:paraId="4B4C269E" w14:textId="6B442B3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ins w:id="5" w:author="만든 이" w:date="2020-09-18T23:43:00Z">
              <w:r w:rsidR="005E7552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>201820775</w:t>
              </w:r>
            </w:ins>
            <w:del w:id="6" w:author="만든 이" w:date="2020-09-18T23:43:00Z">
              <w:r w:rsidDel="005E7552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delText xml:space="preserve">              </w:delText>
              </w:r>
            </w:del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DD8A3C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</w:t>
      </w:r>
      <w:ins w:id="7" w:author="만든 이" w:date="2020-09-18T23:47:00Z">
        <w:r w:rsidR="00C85AD1">
          <w:rPr>
            <w:rFonts w:ascii="함초롬바탕" w:eastAsia="함초롬바탕" w:hAnsi="함초롬바탕" w:cs="함초롬바탕"/>
            <w:color w:val="000000"/>
            <w:kern w:val="0"/>
            <w:szCs w:val="20"/>
          </w:rPr>
          <w:t>o</w:t>
        </w:r>
      </w:ins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7777777" w:rsidR="005E78AB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HTML5 semantic element와 CSS를 활용하여 웹 문서를 개발한다.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3B9AED8" w:rsidR="009939F3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 “4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Lab3.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와 Lab3.css를 작성하고, 작성한 코드 및 웹페이지 실행결과를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8050"/>
      </w:tblGrid>
      <w:tr w:rsidR="005F28CF" w14:paraId="0446BF50" w14:textId="77777777" w:rsidTr="00331726">
        <w:trPr>
          <w:trHeight w:val="752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TML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C8B0" w14:textId="4A2A392D" w:rsidR="005E78AB" w:rsidRDefault="00945AC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8" w:author="만든 이" w:date="2020-09-18T23:51:00Z">
              <w:del w:id="9" w:author="만든 이" w:date="2020-09-18T23:52:00Z">
                <w:r w:rsidRPr="00945ACE" w:rsidDel="005428A4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7AD6D289" wp14:editId="4A5719D4">
                      <wp:extent cx="4779818" cy="5201285"/>
                      <wp:effectExtent l="0" t="0" r="1905" b="0"/>
                      <wp:docPr id="1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81977" cy="5203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10" w:author="만든 이" w:date="2020-09-18T23:53:00Z">
              <w:r w:rsidR="005428A4" w:rsidRPr="005428A4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rawing>
                  <wp:inline distT="0" distB="0" distL="0" distR="0" wp14:anchorId="50E05B6C" wp14:editId="077CE16D">
                    <wp:extent cx="4980709" cy="4232275"/>
                    <wp:effectExtent l="0" t="0" r="0" b="0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86697" cy="42373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5F28CF" w14:paraId="328CA8F4" w14:textId="77777777" w:rsidTr="00331726">
        <w:trPr>
          <w:trHeight w:val="719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CSS</w:t>
            </w:r>
            <w:r w:rsidR="00CE56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CE56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C0A20" w14:textId="548737C4" w:rsidR="00CE5659" w:rsidRDefault="005428A4" w:rsidP="00CE5659">
            <w:pPr>
              <w:spacing w:after="0" w:line="240" w:lineRule="auto"/>
              <w:textAlignment w:val="baseline"/>
              <w:rPr>
                <w:ins w:id="11" w:author="만든 이" w:date="2020-09-18T23:54:00Z"/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12" w:author="만든 이" w:date="2020-09-18T23:54:00Z">
              <w:del w:id="13" w:author="만든 이" w:date="2020-09-18T23:56:00Z">
                <w:r w:rsidRPr="005428A4" w:rsidDel="00265624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556E1DA8" wp14:editId="6C81B270">
                      <wp:extent cx="4610500" cy="6309907"/>
                      <wp:effectExtent l="0" t="0" r="0" b="0"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0500" cy="63099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14" w:author="만든 이" w:date="2020-09-18T23:56:00Z">
              <w:del w:id="15" w:author="만든 이" w:date="2020-09-19T01:09:00Z">
                <w:r w:rsidR="00265624" w:rsidRPr="00265624" w:rsidDel="00782E2E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67EA3B1E" wp14:editId="7182EB63">
                      <wp:extent cx="4023709" cy="6439458"/>
                      <wp:effectExtent l="0" t="0" r="0" b="0"/>
                      <wp:docPr id="7" name="그림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23709" cy="64394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16" w:author="만든 이" w:date="2020-09-19T01:09:00Z">
              <w:del w:id="17" w:author="만든 이" w:date="2020-09-19T01:29:00Z">
                <w:r w:rsidR="00782E2E" w:rsidRPr="00782E2E" w:rsidDel="00D62C5B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2F5C0CD5" wp14:editId="52A2464C">
                      <wp:extent cx="4191363" cy="6713802"/>
                      <wp:effectExtent l="0" t="0" r="0" b="0"/>
                      <wp:docPr id="9" name="그림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363" cy="67138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18" w:author="만든 이" w:date="2020-09-19T01:29:00Z">
              <w:r w:rsidR="00D62C5B" w:rsidRPr="00D62C5B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rawing>
                  <wp:inline distT="0" distB="0" distL="0" distR="0" wp14:anchorId="62733743" wp14:editId="791BF61B">
                    <wp:extent cx="4046571" cy="6317527"/>
                    <wp:effectExtent l="0" t="0" r="0" b="7620"/>
                    <wp:docPr id="11" name="그림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46571" cy="631752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AEC778C" w14:textId="112809C0" w:rsidR="005428A4" w:rsidRDefault="005428A4" w:rsidP="00CE5659">
            <w:pPr>
              <w:spacing w:after="0" w:line="240" w:lineRule="auto"/>
              <w:textAlignment w:val="baseline"/>
              <w:rPr>
                <w:ins w:id="19" w:author="만든 이" w:date="2020-09-19T01:09:00Z"/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20" w:author="만든 이" w:date="2020-09-18T23:54:00Z">
              <w:del w:id="21" w:author="만든 이" w:date="2020-09-19T01:09:00Z">
                <w:r w:rsidRPr="005428A4" w:rsidDel="00782E2E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625A25C0" wp14:editId="480ABC47">
                      <wp:extent cx="4320914" cy="5745978"/>
                      <wp:effectExtent l="0" t="0" r="3810" b="7620"/>
                      <wp:docPr id="4" name="그림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914" cy="57459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  <w:p w14:paraId="3CFF8B38" w14:textId="14C136E6" w:rsidR="00782E2E" w:rsidRDefault="00782E2E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ins w:id="22" w:author="만든 이" w:date="2020-09-19T01:09:00Z">
              <w:r w:rsidRPr="00782E2E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lastRenderedPageBreak/>
                <w:drawing>
                  <wp:inline distT="0" distB="0" distL="0" distR="0" wp14:anchorId="5363E1FB" wp14:editId="39E13E83">
                    <wp:extent cx="4732430" cy="5585944"/>
                    <wp:effectExtent l="0" t="0" r="0" b="0"/>
                    <wp:docPr id="10" name="그림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32430" cy="558594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5F28CF" w14:paraId="62D2E800" w14:textId="77777777" w:rsidTr="00331726">
        <w:trPr>
          <w:trHeight w:val="590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67539D7D" w:rsidR="00CE5659" w:rsidRDefault="005F28C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23" w:author="만든 이" w:date="2020-09-18T23:55:00Z">
              <w:del w:id="24" w:author="만든 이" w:date="2020-09-18T23:56:00Z">
                <w:r w:rsidRPr="005F28CF" w:rsidDel="00F443E2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6057A19F" wp14:editId="57461300">
                      <wp:extent cx="5022273" cy="5208905"/>
                      <wp:effectExtent l="0" t="0" r="6985" b="0"/>
                      <wp:docPr id="5" name="그림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7936" cy="52147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25" w:author="만든 이" w:date="2020-09-18T23:56:00Z">
              <w:del w:id="26" w:author="만든 이" w:date="2020-09-19T01:08:00Z">
                <w:r w:rsidR="00F443E2" w:rsidRPr="00F443E2" w:rsidDel="00782E2E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  <w:drawing>
                    <wp:inline distT="0" distB="0" distL="0" distR="0" wp14:anchorId="13BF7FEA" wp14:editId="78F5172E">
                      <wp:extent cx="5029200" cy="5231765"/>
                      <wp:effectExtent l="0" t="0" r="0" b="6985"/>
                      <wp:docPr id="6" name="그림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5313" cy="5238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  <w:ins w:id="27" w:author="만든 이" w:date="2020-09-19T01:08:00Z">
              <w:r w:rsidR="00782E2E" w:rsidRPr="00782E2E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rawing>
                  <wp:inline distT="0" distB="0" distL="0" distR="0" wp14:anchorId="0DCDAB24" wp14:editId="54C90FC4">
                    <wp:extent cx="5043054" cy="4874895"/>
                    <wp:effectExtent l="0" t="0" r="5715" b="1905"/>
                    <wp:docPr id="8" name="그림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51942" cy="48834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29261C75" w14:textId="77777777" w:rsidR="005E78AB" w:rsidRDefault="005E78AB" w:rsidP="00331726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759FF"/>
    <w:rsid w:val="00106A79"/>
    <w:rsid w:val="00265624"/>
    <w:rsid w:val="002C180C"/>
    <w:rsid w:val="00314A15"/>
    <w:rsid w:val="00331726"/>
    <w:rsid w:val="004649E0"/>
    <w:rsid w:val="005428A4"/>
    <w:rsid w:val="005A70CB"/>
    <w:rsid w:val="005E283A"/>
    <w:rsid w:val="005E7552"/>
    <w:rsid w:val="005E78AB"/>
    <w:rsid w:val="005F28CF"/>
    <w:rsid w:val="006F34EF"/>
    <w:rsid w:val="00723B82"/>
    <w:rsid w:val="00782E2E"/>
    <w:rsid w:val="008344AE"/>
    <w:rsid w:val="00924D38"/>
    <w:rsid w:val="00945ACE"/>
    <w:rsid w:val="009939F3"/>
    <w:rsid w:val="009F3441"/>
    <w:rsid w:val="00A66AF2"/>
    <w:rsid w:val="00C85AD1"/>
    <w:rsid w:val="00CE5659"/>
    <w:rsid w:val="00D35E03"/>
    <w:rsid w:val="00D62C5B"/>
    <w:rsid w:val="00DB463F"/>
    <w:rsid w:val="00DD16A9"/>
    <w:rsid w:val="00EE0A0E"/>
    <w:rsid w:val="00F20DB7"/>
    <w:rsid w:val="00F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399</Characters>
  <Application>Microsoft Office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2020-09-18T16:41:00Z</dcterms:modified>
  <cp:version>0900.0001.01</cp:version>
</cp:coreProperties>
</file>